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CU_06</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Registrar trámite para defensa</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w:t>
            </w:r>
            <w:r w:rsidDel="00000000" w:rsidR="00000000" w:rsidRPr="00000000">
              <w:rPr>
                <w:b w:val="1"/>
                <w:rtl w:val="0"/>
              </w:rPr>
              <w:t xml:space="preserve">/</w:t>
            </w:r>
            <w:r w:rsidDel="00000000" w:rsidR="00000000" w:rsidRPr="00000000">
              <w:rPr>
                <w:rtl w:val="0"/>
              </w:rPr>
              <w:t xml:space="preserve">04</w:t>
            </w:r>
            <w:r w:rsidDel="00000000" w:rsidR="00000000" w:rsidRPr="00000000">
              <w:rPr>
                <w:b w:val="1"/>
                <w:rtl w:val="0"/>
              </w:rPr>
              <w:t xml:space="preserve">/</w:t>
            </w:r>
            <w:r w:rsidDel="00000000" w:rsidR="00000000" w:rsidRPr="00000000">
              <w:rPr>
                <w:rtl w:val="0"/>
              </w:rPr>
              <w:t xml:space="preserve">21</w:t>
            </w:r>
          </w:p>
          <w:p w:rsidR="00000000" w:rsidDel="00000000" w:rsidP="00000000" w:rsidRDefault="00000000" w:rsidRPr="00000000" w14:paraId="0000000F">
            <w:pPr>
              <w:spacing w:line="276" w:lineRule="auto"/>
              <w:jc w:val="both"/>
              <w:rPr/>
            </w:pPr>
            <w:r w:rsidDel="00000000" w:rsidR="00000000" w:rsidRPr="00000000">
              <w:rPr>
                <w:rtl w:val="0"/>
              </w:rPr>
              <w:t xml:space="preserve">02/09/21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1">
            <w:pPr>
              <w:spacing w:line="276" w:lineRule="auto"/>
              <w:jc w:val="both"/>
              <w:rPr/>
            </w:pPr>
            <w:r w:rsidDel="00000000" w:rsidR="00000000" w:rsidRPr="00000000">
              <w:rPr>
                <w:rtl w:val="0"/>
              </w:rPr>
              <w:t xml:space="preserve">El Coordinador podrá registrar los documentos de defensa para actualizar el expediente de un trabajo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line="276" w:lineRule="auto"/>
              <w:jc w:val="both"/>
              <w:rPr/>
            </w:pPr>
            <w:r w:rsidDel="00000000" w:rsidR="00000000" w:rsidRPr="00000000">
              <w:rPr>
                <w:rtl w:val="0"/>
              </w:rPr>
              <w:t xml:space="preserve">Coordinador</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7">
            <w:pPr>
              <w:spacing w:line="276" w:lineRule="auto"/>
              <w:jc w:val="both"/>
              <w:rPr/>
            </w:pPr>
            <w:r w:rsidDel="00000000" w:rsidR="00000000" w:rsidRPr="00000000">
              <w:rPr>
                <w:rtl w:val="0"/>
              </w:rPr>
              <w:t xml:space="preserve">De 10 a 30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9">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A">
            <w:pPr>
              <w:jc w:val="both"/>
              <w:rPr/>
            </w:pPr>
            <w:r w:rsidDel="00000000" w:rsidR="00000000" w:rsidRPr="00000000">
              <w:rPr>
                <w:rtl w:val="0"/>
              </w:rPr>
              <w:t xml:space="preserve">El coordinador da clic en el botón Registrar documento de defensa</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spacing w:line="276" w:lineRule="auto"/>
              <w:jc w:val="both"/>
              <w:rPr/>
            </w:pPr>
            <w:r w:rsidDel="00000000" w:rsidR="00000000" w:rsidRPr="00000000">
              <w:rPr>
                <w:rtl w:val="0"/>
              </w:rPr>
              <w:t xml:space="preserve">PRE-1 Debe existir al menos un TRABAJORECEPCIONAL</w:t>
            </w:r>
          </w:p>
          <w:p w:rsidR="00000000" w:rsidDel="00000000" w:rsidP="00000000" w:rsidRDefault="00000000" w:rsidRPr="00000000" w14:paraId="0000001E">
            <w:pPr>
              <w:spacing w:line="276" w:lineRule="auto"/>
              <w:jc w:val="both"/>
              <w:rPr/>
            </w:pPr>
            <w:r w:rsidDel="00000000" w:rsidR="00000000" w:rsidRPr="00000000">
              <w:rPr>
                <w:rtl w:val="0"/>
              </w:rPr>
              <w:t xml:space="preserve">PRE-2 El TRABAJORECEPCIONAL debe tener el estado En proceso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1">
            <w:pPr>
              <w:numPr>
                <w:ilvl w:val="0"/>
                <w:numId w:val="5"/>
              </w:numPr>
              <w:ind w:left="360" w:hanging="360"/>
              <w:rPr/>
            </w:pPr>
            <w:r w:rsidDel="00000000" w:rsidR="00000000" w:rsidRPr="00000000">
              <w:rPr>
                <w:rtl w:val="0"/>
              </w:rPr>
              <w:t xml:space="preserve">El sistema carga los TRABAJORECEPCIONAL con sus ALUMNOS y DOCUMENTO relacionados y muestra la </w:t>
            </w:r>
            <w:r w:rsidDel="00000000" w:rsidR="00000000" w:rsidRPr="00000000">
              <w:rPr>
                <w:rtl w:val="0"/>
              </w:rPr>
              <w:t xml:space="preserve">UIRegistrarTramiteParaDefensa</w:t>
            </w:r>
            <w:r w:rsidDel="00000000" w:rsidR="00000000" w:rsidRPr="00000000">
              <w:rPr>
                <w:rtl w:val="0"/>
              </w:rPr>
              <w:t xml:space="preserve">. </w:t>
            </w:r>
          </w:p>
          <w:p w:rsidR="00000000" w:rsidDel="00000000" w:rsidP="00000000" w:rsidRDefault="00000000" w:rsidRPr="00000000" w14:paraId="00000022">
            <w:pPr>
              <w:numPr>
                <w:ilvl w:val="0"/>
                <w:numId w:val="5"/>
              </w:numPr>
              <w:ind w:left="360" w:hanging="360"/>
              <w:rPr/>
            </w:pPr>
            <w:r w:rsidDel="00000000" w:rsidR="00000000" w:rsidRPr="00000000">
              <w:rPr>
                <w:rtl w:val="0"/>
              </w:rPr>
              <w:t xml:space="preserve">El coordinador ingresa el nombre de un TRABAJORECEPCIONAL o el de un ALUMNO en el TextBox “Búsqueda” (FA1)</w:t>
            </w:r>
          </w:p>
          <w:p w:rsidR="00000000" w:rsidDel="00000000" w:rsidP="00000000" w:rsidRDefault="00000000" w:rsidRPr="00000000" w14:paraId="00000023">
            <w:pPr>
              <w:numPr>
                <w:ilvl w:val="0"/>
                <w:numId w:val="5"/>
              </w:numPr>
              <w:ind w:left="360" w:hanging="360"/>
              <w:rPr/>
            </w:pPr>
            <w:r w:rsidDel="00000000" w:rsidR="00000000" w:rsidRPr="00000000">
              <w:rPr>
                <w:rtl w:val="0"/>
              </w:rPr>
              <w:t xml:space="preserve">El sistema filtra los TRABAJORECEPCIONAL con los datos de la búsqueda y muestra los resultados en el DataGrid trabajos recepcionales</w:t>
            </w:r>
          </w:p>
          <w:p w:rsidR="00000000" w:rsidDel="00000000" w:rsidP="00000000" w:rsidRDefault="00000000" w:rsidRPr="00000000" w14:paraId="00000024">
            <w:pPr>
              <w:numPr>
                <w:ilvl w:val="0"/>
                <w:numId w:val="5"/>
              </w:numPr>
              <w:ind w:left="360" w:hanging="360"/>
              <w:rPr/>
            </w:pPr>
            <w:r w:rsidDel="00000000" w:rsidR="00000000" w:rsidRPr="00000000">
              <w:rPr>
                <w:rtl w:val="0"/>
              </w:rPr>
              <w:t xml:space="preserve">El coordinador da clic en un trabajo recepcional</w:t>
            </w:r>
          </w:p>
          <w:p w:rsidR="00000000" w:rsidDel="00000000" w:rsidP="00000000" w:rsidRDefault="00000000" w:rsidRPr="00000000" w14:paraId="00000025">
            <w:pPr>
              <w:numPr>
                <w:ilvl w:val="0"/>
                <w:numId w:val="5"/>
              </w:numPr>
              <w:ind w:left="360" w:hanging="360"/>
              <w:rPr/>
            </w:pPr>
            <w:sdt>
              <w:sdtPr>
                <w:tag w:val="goog_rdk_1"/>
              </w:sdtPr>
              <w:sdtContent>
                <w:del w:author="Omar Baltazar Islas" w:id="0" w:date="2021-09-06T23:36:12Z"/>
                <w:sdt>
                  <w:sdtPr>
                    <w:tag w:val="goog_rdk_2"/>
                  </w:sdtPr>
                  <w:sdtContent>
                    <w:commentRangeStart w:id="0"/>
                  </w:sdtContent>
                </w:sdt>
                <w:del w:author="Omar Baltazar Islas" w:id="0" w:date="2021-09-06T23:36:12Z">
                  <w:r w:rsidDel="00000000" w:rsidR="00000000" w:rsidRPr="00000000">
                    <w:rPr>
                      <w:rtl w:val="0"/>
                    </w:rPr>
                    <w:delText xml:space="preserve">El sistema muestra el nombre y matrícula del ALUMNO del TRABAJORECEPCIONAL seleccionado junto a un botón continuar</w:delText>
                  </w:r>
                </w:del>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numPr>
                <w:ilvl w:val="0"/>
                <w:numId w:val="5"/>
              </w:numPr>
              <w:ind w:left="360" w:hanging="360"/>
              <w:rPr/>
            </w:pPr>
            <w:r w:rsidDel="00000000" w:rsidR="00000000" w:rsidRPr="00000000">
              <w:rPr>
                <w:rtl w:val="0"/>
              </w:rPr>
              <w:t xml:space="preserve">El coordinador da clic en el botón continuar</w:t>
            </w:r>
          </w:p>
          <w:p w:rsidR="00000000" w:rsidDel="00000000" w:rsidP="00000000" w:rsidRDefault="00000000" w:rsidRPr="00000000" w14:paraId="00000027">
            <w:pPr>
              <w:numPr>
                <w:ilvl w:val="0"/>
                <w:numId w:val="5"/>
              </w:numPr>
              <w:ind w:left="360" w:hanging="360"/>
              <w:rPr/>
            </w:pPr>
            <w:r w:rsidDel="00000000" w:rsidR="00000000" w:rsidRPr="00000000">
              <w:rPr>
                <w:rtl w:val="0"/>
              </w:rPr>
              <w:t xml:space="preserve">El sistema oculta los elementos mostrados anteriormente y muestra la UIRegistrarTramiteParaDefensa_RegistroDeDocumento (FA2)</w:t>
            </w:r>
          </w:p>
          <w:p w:rsidR="00000000" w:rsidDel="00000000" w:rsidP="00000000" w:rsidRDefault="00000000" w:rsidRPr="00000000" w14:paraId="00000028">
            <w:pPr>
              <w:numPr>
                <w:ilvl w:val="0"/>
                <w:numId w:val="5"/>
              </w:numPr>
              <w:ind w:left="360" w:hanging="360"/>
              <w:rPr/>
            </w:pPr>
            <w:r w:rsidDel="00000000" w:rsidR="00000000" w:rsidRPr="00000000">
              <w:rPr>
                <w:rtl w:val="0"/>
              </w:rPr>
              <w:t xml:space="preserve">El coordinador selecciona una opción del ComboBox tipo de documento y da clic en el botón “Adjuntar archivo”</w:t>
            </w:r>
          </w:p>
          <w:p w:rsidR="00000000" w:rsidDel="00000000" w:rsidP="00000000" w:rsidRDefault="00000000" w:rsidRPr="00000000" w14:paraId="00000029">
            <w:pPr>
              <w:numPr>
                <w:ilvl w:val="0"/>
                <w:numId w:val="5"/>
              </w:numPr>
              <w:ind w:left="360" w:hanging="360"/>
              <w:rPr/>
            </w:pPr>
            <w:r w:rsidDel="00000000" w:rsidR="00000000" w:rsidRPr="00000000">
              <w:rPr>
                <w:rtl w:val="0"/>
              </w:rPr>
              <w:t xml:space="preserve">El sistema abre una ventana de selección de archivos</w:t>
            </w:r>
          </w:p>
          <w:p w:rsidR="00000000" w:rsidDel="00000000" w:rsidP="00000000" w:rsidRDefault="00000000" w:rsidRPr="00000000" w14:paraId="0000002A">
            <w:pPr>
              <w:numPr>
                <w:ilvl w:val="0"/>
                <w:numId w:val="5"/>
              </w:numPr>
              <w:ind w:left="360" w:hanging="360"/>
              <w:rPr/>
            </w:pPr>
            <w:r w:rsidDel="00000000" w:rsidR="00000000" w:rsidRPr="00000000">
              <w:rPr>
                <w:rtl w:val="0"/>
              </w:rPr>
              <w:t xml:space="preserve">El coordinador selecciona el archivo del documento y da clic en el botón aceptar de la ventana de selección de archivos</w:t>
            </w:r>
          </w:p>
          <w:p w:rsidR="00000000" w:rsidDel="00000000" w:rsidP="00000000" w:rsidRDefault="00000000" w:rsidRPr="00000000" w14:paraId="0000002B">
            <w:pPr>
              <w:numPr>
                <w:ilvl w:val="0"/>
                <w:numId w:val="5"/>
              </w:numPr>
              <w:ind w:left="360" w:hanging="360"/>
              <w:rPr/>
            </w:pPr>
            <w:r w:rsidDel="00000000" w:rsidR="00000000" w:rsidRPr="00000000">
              <w:rPr>
                <w:rtl w:val="0"/>
              </w:rPr>
              <w:t xml:space="preserve">El sistema valida el archivo seleccionado y muestra la ruta y nombre del archivo seleccionado. (FA3)</w:t>
            </w:r>
          </w:p>
          <w:p w:rsidR="00000000" w:rsidDel="00000000" w:rsidP="00000000" w:rsidRDefault="00000000" w:rsidRPr="00000000" w14:paraId="0000002C">
            <w:pPr>
              <w:numPr>
                <w:ilvl w:val="0"/>
                <w:numId w:val="5"/>
              </w:numPr>
              <w:ind w:left="360" w:hanging="360"/>
              <w:rPr/>
            </w:pPr>
            <w:r w:rsidDel="00000000" w:rsidR="00000000" w:rsidRPr="00000000">
              <w:rPr>
                <w:rtl w:val="0"/>
              </w:rPr>
              <w:t xml:space="preserve">El coordinador da clic en el botón “Registrar documento” </w:t>
            </w:r>
          </w:p>
          <w:p w:rsidR="00000000" w:rsidDel="00000000" w:rsidP="00000000" w:rsidRDefault="00000000" w:rsidRPr="00000000" w14:paraId="0000002D">
            <w:pPr>
              <w:numPr>
                <w:ilvl w:val="0"/>
                <w:numId w:val="5"/>
              </w:numPr>
              <w:ind w:left="360" w:hanging="360"/>
              <w:rPr/>
            </w:pPr>
            <w:r w:rsidDel="00000000" w:rsidR="00000000" w:rsidRPr="00000000">
              <w:rPr>
                <w:rtl w:val="0"/>
              </w:rPr>
              <w:t xml:space="preserve">El sistema valida la selección de tipo de documento y </w:t>
            </w:r>
            <w:r w:rsidDel="00000000" w:rsidR="00000000" w:rsidRPr="00000000">
              <w:rPr>
                <w:rtl w:val="0"/>
              </w:rPr>
              <w:t xml:space="preserve">muestra una ventana de confirmación</w:t>
            </w:r>
            <w:r w:rsidDel="00000000" w:rsidR="00000000" w:rsidRPr="00000000">
              <w:rPr>
                <w:rtl w:val="0"/>
              </w:rPr>
              <w:t xml:space="preserve"> (FA5) (FA4)</w:t>
            </w:r>
          </w:p>
          <w:p w:rsidR="00000000" w:rsidDel="00000000" w:rsidP="00000000" w:rsidRDefault="00000000" w:rsidRPr="00000000" w14:paraId="0000002E">
            <w:pPr>
              <w:numPr>
                <w:ilvl w:val="0"/>
                <w:numId w:val="5"/>
              </w:numPr>
              <w:ind w:left="360" w:hanging="360"/>
              <w:rPr/>
            </w:pPr>
            <w:r w:rsidDel="00000000" w:rsidR="00000000" w:rsidRPr="00000000">
              <w:rPr>
                <w:rtl w:val="0"/>
              </w:rPr>
              <w:t xml:space="preserve">El coordinador da clic en el botón “Si”</w:t>
            </w:r>
          </w:p>
          <w:p w:rsidR="00000000" w:rsidDel="00000000" w:rsidP="00000000" w:rsidRDefault="00000000" w:rsidRPr="00000000" w14:paraId="0000002F">
            <w:pPr>
              <w:numPr>
                <w:ilvl w:val="0"/>
                <w:numId w:val="5"/>
              </w:numPr>
              <w:ind w:left="360" w:hanging="360"/>
              <w:rPr/>
            </w:pPr>
            <w:r w:rsidDel="00000000" w:rsidR="00000000" w:rsidRPr="00000000">
              <w:rPr>
                <w:rtl w:val="0"/>
              </w:rPr>
              <w:t xml:space="preserve">El sistema guarda el nuevo DOCUMENTO asociado al TRABAJORECEPCIONAL seleccionado, cambia el ESTADODETRABAJORECEPCIONAL a EnTramiteParaDefensa en el TRABAJORECEPCIONAL y registra un nuevo EXAMENDEDEFENSA con la fecha actual. Posteriormente muestra un mensaje de éxito con dos botones “Continuar” y “Registrar otro”</w:t>
            </w:r>
          </w:p>
          <w:p w:rsidR="00000000" w:rsidDel="00000000" w:rsidP="00000000" w:rsidRDefault="00000000" w:rsidRPr="00000000" w14:paraId="00000030">
            <w:pPr>
              <w:numPr>
                <w:ilvl w:val="0"/>
                <w:numId w:val="5"/>
              </w:numPr>
              <w:ind w:left="360" w:hanging="360"/>
              <w:rPr/>
            </w:pPr>
            <w:r w:rsidDel="00000000" w:rsidR="00000000" w:rsidRPr="00000000">
              <w:rPr>
                <w:rtl w:val="0"/>
              </w:rPr>
              <w:t xml:space="preserve">El coordinador da clic en “Continuar”. (FA6)</w:t>
            </w:r>
          </w:p>
          <w:p w:rsidR="00000000" w:rsidDel="00000000" w:rsidP="00000000" w:rsidRDefault="00000000" w:rsidRPr="00000000" w14:paraId="00000031">
            <w:pPr>
              <w:numPr>
                <w:ilvl w:val="0"/>
                <w:numId w:val="5"/>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3">
            <w:pPr>
              <w:spacing w:line="276" w:lineRule="auto"/>
              <w:jc w:val="both"/>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4">
            <w:pPr>
              <w:spacing w:after="1" w:lineRule="auto"/>
              <w:rPr/>
            </w:pPr>
            <w:r w:rsidDel="00000000" w:rsidR="00000000" w:rsidRPr="00000000">
              <w:rPr>
                <w:rtl w:val="0"/>
              </w:rPr>
              <w:t xml:space="preserve">FA1. Selección directa</w:t>
            </w:r>
          </w:p>
          <w:p w:rsidR="00000000" w:rsidDel="00000000" w:rsidP="00000000" w:rsidRDefault="00000000" w:rsidRPr="00000000" w14:paraId="00000035">
            <w:pPr>
              <w:numPr>
                <w:ilvl w:val="0"/>
                <w:numId w:val="7"/>
              </w:numPr>
              <w:ind w:left="360" w:hanging="360"/>
              <w:rPr/>
            </w:pPr>
            <w:r w:rsidDel="00000000" w:rsidR="00000000" w:rsidRPr="00000000">
              <w:rPr>
                <w:rtl w:val="0"/>
              </w:rPr>
              <w:t xml:space="preserve">El coordinador da clic en un TRABAJORECEPCIONAL</w:t>
            </w:r>
          </w:p>
          <w:p w:rsidR="00000000" w:rsidDel="00000000" w:rsidP="00000000" w:rsidRDefault="00000000" w:rsidRPr="00000000" w14:paraId="00000036">
            <w:pPr>
              <w:numPr>
                <w:ilvl w:val="0"/>
                <w:numId w:val="7"/>
              </w:numPr>
              <w:ind w:left="360" w:hanging="360"/>
              <w:rPr/>
            </w:pPr>
            <w:r w:rsidDel="00000000" w:rsidR="00000000" w:rsidRPr="00000000">
              <w:rPr>
                <w:rtl w:val="0"/>
              </w:rPr>
              <w:t xml:space="preserve">Regresa al paso 5 del flujo normal</w:t>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FA2. Regresar a búsqueda</w:t>
            </w:r>
          </w:p>
          <w:p w:rsidR="00000000" w:rsidDel="00000000" w:rsidP="00000000" w:rsidRDefault="00000000" w:rsidRPr="00000000" w14:paraId="00000039">
            <w:pPr>
              <w:numPr>
                <w:ilvl w:val="0"/>
                <w:numId w:val="4"/>
              </w:numPr>
              <w:ind w:left="360" w:hanging="360"/>
              <w:rPr/>
            </w:pPr>
            <w:r w:rsidDel="00000000" w:rsidR="00000000" w:rsidRPr="00000000">
              <w:rPr>
                <w:rtl w:val="0"/>
              </w:rPr>
              <w:t xml:space="preserve">El coordinador da clic en el botón regresar</w:t>
            </w:r>
          </w:p>
          <w:p w:rsidR="00000000" w:rsidDel="00000000" w:rsidP="00000000" w:rsidRDefault="00000000" w:rsidRPr="00000000" w14:paraId="0000003A">
            <w:pPr>
              <w:numPr>
                <w:ilvl w:val="0"/>
                <w:numId w:val="4"/>
              </w:numPr>
              <w:ind w:left="360" w:hanging="360"/>
              <w:rPr/>
            </w:pPr>
            <w:r w:rsidDel="00000000" w:rsidR="00000000" w:rsidRPr="00000000">
              <w:rPr>
                <w:rtl w:val="0"/>
              </w:rPr>
              <w:t xml:space="preserve">El sistema oculta los elementos en pantalla</w:t>
            </w:r>
          </w:p>
          <w:p w:rsidR="00000000" w:rsidDel="00000000" w:rsidP="00000000" w:rsidRDefault="00000000" w:rsidRPr="00000000" w14:paraId="0000003B">
            <w:pPr>
              <w:numPr>
                <w:ilvl w:val="0"/>
                <w:numId w:val="4"/>
              </w:numPr>
              <w:ind w:left="360" w:hanging="360"/>
              <w:rPr/>
            </w:pPr>
            <w:r w:rsidDel="00000000" w:rsidR="00000000" w:rsidRPr="00000000">
              <w:rPr>
                <w:rtl w:val="0"/>
              </w:rPr>
              <w:t xml:space="preserve">Regresa al paso 1 del flujo normal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FA3. Archivo inválido</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subió ningún archivo o se subió un archivo sin extensión PDF y muestra un mensaje de error “No se detectó ningún archivo o no se detectó ningún archivo con la extensión 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7 del flujo normal</w:t>
            </w:r>
          </w:p>
          <w:p w:rsidR="00000000" w:rsidDel="00000000" w:rsidP="00000000" w:rsidRDefault="00000000" w:rsidRPr="00000000" w14:paraId="00000040">
            <w:pPr>
              <w:rPr/>
            </w:pPr>
            <w:r w:rsidDel="00000000" w:rsidR="00000000" w:rsidRPr="00000000">
              <w:rPr>
                <w:rtl w:val="0"/>
              </w:rPr>
              <w:t xml:space="preserve">FA4. Actualizar documento (documento ya registrado)</w:t>
            </w:r>
          </w:p>
          <w:p w:rsidR="00000000" w:rsidDel="00000000" w:rsidP="00000000" w:rsidRDefault="00000000" w:rsidRPr="00000000" w14:paraId="00000041">
            <w:pPr>
              <w:numPr>
                <w:ilvl w:val="0"/>
                <w:numId w:val="3"/>
              </w:numPr>
              <w:ind w:left="360" w:hanging="360"/>
              <w:rPr/>
            </w:pPr>
            <w:r w:rsidDel="00000000" w:rsidR="00000000" w:rsidRPr="00000000">
              <w:rPr>
                <w:rtl w:val="0"/>
              </w:rPr>
              <w:t xml:space="preserve">El sistema detecta que la opción seleccionada ya está registrada como DOCUMENTO en el TRABAJORECEPCIONAL y muestra un mensaje de confirmación con el texto “Este documento ya se encuentra registrado, ¿Desea sobreescribirlo?”</w:t>
            </w:r>
          </w:p>
          <w:p w:rsidR="00000000" w:rsidDel="00000000" w:rsidP="00000000" w:rsidRDefault="00000000" w:rsidRPr="00000000" w14:paraId="00000042">
            <w:pPr>
              <w:numPr>
                <w:ilvl w:val="0"/>
                <w:numId w:val="3"/>
              </w:numPr>
              <w:ind w:left="360" w:hanging="360"/>
              <w:rPr/>
            </w:pPr>
            <w:r w:rsidDel="00000000" w:rsidR="00000000" w:rsidRPr="00000000">
              <w:rPr>
                <w:rtl w:val="0"/>
              </w:rPr>
              <w:t xml:space="preserve">El coordinador da clic en Aceptar</w:t>
            </w:r>
          </w:p>
          <w:p w:rsidR="00000000" w:rsidDel="00000000" w:rsidP="00000000" w:rsidRDefault="00000000" w:rsidRPr="00000000" w14:paraId="00000043">
            <w:pPr>
              <w:numPr>
                <w:ilvl w:val="0"/>
                <w:numId w:val="3"/>
              </w:numPr>
              <w:ind w:left="360" w:hanging="360"/>
              <w:rPr/>
            </w:pPr>
            <w:r w:rsidDel="00000000" w:rsidR="00000000" w:rsidRPr="00000000">
              <w:rPr>
                <w:rtl w:val="0"/>
              </w:rPr>
              <w:t xml:space="preserve">El sistema valida la selección de tipo de archivo (FA5) y elimina el DOCUMENTO con el Tipo de documento seleccionado ya registrado</w:t>
            </w:r>
          </w:p>
          <w:p w:rsidR="00000000" w:rsidDel="00000000" w:rsidP="00000000" w:rsidRDefault="00000000" w:rsidRPr="00000000" w14:paraId="00000044">
            <w:pPr>
              <w:numPr>
                <w:ilvl w:val="0"/>
                <w:numId w:val="3"/>
              </w:numPr>
              <w:ind w:left="360" w:hanging="360"/>
              <w:rPr/>
            </w:pPr>
            <w:r w:rsidDel="00000000" w:rsidR="00000000" w:rsidRPr="00000000">
              <w:rPr>
                <w:rtl w:val="0"/>
              </w:rPr>
              <w:t xml:space="preserve">Regresa al paso 15 del flujo normal</w:t>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FA5 Datos inválidos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seleccionó una opción o que no se subió ningún archivo, muestra un mensaje de error correspondiente y marca en rojo las casillas con los errores detectados.</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8 del flujo normal</w:t>
            </w:r>
          </w:p>
          <w:p w:rsidR="00000000" w:rsidDel="00000000" w:rsidP="00000000" w:rsidRDefault="00000000" w:rsidRPr="00000000" w14:paraId="00000049">
            <w:pPr>
              <w:rPr/>
            </w:pPr>
            <w:r w:rsidDel="00000000" w:rsidR="00000000" w:rsidRPr="00000000">
              <w:rPr>
                <w:rtl w:val="0"/>
              </w:rPr>
              <w:t xml:space="preserve">FA6 Clic en “Registrar otro”</w:t>
            </w:r>
          </w:p>
          <w:p w:rsidR="00000000" w:rsidDel="00000000" w:rsidP="00000000" w:rsidRDefault="00000000" w:rsidRPr="00000000" w14:paraId="0000004A">
            <w:pPr>
              <w:numPr>
                <w:ilvl w:val="0"/>
                <w:numId w:val="1"/>
              </w:numPr>
              <w:spacing w:line="276" w:lineRule="auto"/>
              <w:ind w:left="360"/>
            </w:pPr>
            <w:r w:rsidDel="00000000" w:rsidR="00000000" w:rsidRPr="00000000">
              <w:rPr>
                <w:rtl w:val="0"/>
              </w:rPr>
              <w:t xml:space="preserve">El sistema regresa al paso 1 del flujo normal.</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C">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D">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4E">
            <w:pPr>
              <w:numPr>
                <w:ilvl w:val="0"/>
                <w:numId w:val="8"/>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4F">
            <w:pPr>
              <w:numPr>
                <w:ilvl w:val="0"/>
                <w:numId w:val="8"/>
              </w:numPr>
              <w:ind w:left="360" w:hanging="360"/>
              <w:rPr/>
            </w:pPr>
            <w:r w:rsidDel="00000000" w:rsidR="00000000" w:rsidRPr="00000000">
              <w:rPr>
                <w:rtl w:val="0"/>
              </w:rPr>
              <w:t xml:space="preserve">El coordinador da clic en el botón Aceptar</w:t>
            </w:r>
          </w:p>
          <w:p w:rsidR="00000000" w:rsidDel="00000000" w:rsidP="00000000" w:rsidRDefault="00000000" w:rsidRPr="00000000" w14:paraId="00000050">
            <w:pPr>
              <w:numPr>
                <w:ilvl w:val="0"/>
                <w:numId w:val="8"/>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2">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3">
            <w:pPr>
              <w:spacing w:line="276" w:lineRule="auto"/>
              <w:jc w:val="both"/>
              <w:rPr/>
            </w:pPr>
            <w:r w:rsidDel="00000000" w:rsidR="00000000" w:rsidRPr="00000000">
              <w:rPr>
                <w:rtl w:val="0"/>
              </w:rPr>
              <w:t xml:space="preserve">POST-1 Se guarda un nuevo DOCUMENTO en la base de datos</w:t>
            </w:r>
          </w:p>
          <w:p w:rsidR="00000000" w:rsidDel="00000000" w:rsidP="00000000" w:rsidRDefault="00000000" w:rsidRPr="00000000" w14:paraId="00000054">
            <w:pPr>
              <w:spacing w:line="276" w:lineRule="auto"/>
              <w:rPr/>
            </w:pPr>
            <w:r w:rsidDel="00000000" w:rsidR="00000000" w:rsidRPr="00000000">
              <w:rPr>
                <w:rtl w:val="0"/>
              </w:rPr>
              <w:t xml:space="preserve">POST-2 Se cambia el ESTADODETRABAJO RECEPCIONAL del TRABAJORECEPCIONAL</w:t>
            </w:r>
          </w:p>
          <w:p w:rsidR="00000000" w:rsidDel="00000000" w:rsidP="00000000" w:rsidRDefault="00000000" w:rsidRPr="00000000" w14:paraId="00000055">
            <w:pPr>
              <w:spacing w:line="276" w:lineRule="auto"/>
              <w:jc w:val="both"/>
              <w:rPr/>
            </w:pPr>
            <w:r w:rsidDel="00000000" w:rsidR="00000000" w:rsidRPr="00000000">
              <w:rPr>
                <w:rtl w:val="0"/>
              </w:rPr>
              <w:t xml:space="preserve">POST-3 Se registra un nuevo EXAMENDEDEFENSA</w:t>
            </w:r>
          </w:p>
        </w:tc>
      </w:tr>
    </w:tbl>
    <w:p w:rsidR="00000000" w:rsidDel="00000000" w:rsidP="00000000" w:rsidRDefault="00000000" w:rsidRPr="00000000" w14:paraId="00000057">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0" w:date="2021-09-02T15:17:3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se muestra en los prototipos, hay que incluirlo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EHRg60/MWB1BWRJ60V20x7ig==">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BE8D050-0CE7-4125-9E07-500ED0F3C904}"/>
</file>

<file path=customXML/itemProps3.xml><?xml version="1.0" encoding="utf-8"?>
<ds:datastoreItem xmlns:ds="http://schemas.openxmlformats.org/officeDocument/2006/customXml" ds:itemID="{66F3D39D-8FB1-41FC-945A-74EB59F255AE}"/>
</file>

<file path=customXML/itemProps4.xml><?xml version="1.0" encoding="utf-8"?>
<ds:datastoreItem xmlns:ds="http://schemas.openxmlformats.org/officeDocument/2006/customXml" ds:itemID="{06395AFD-3E37-4702-B1C2-9136728CE12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